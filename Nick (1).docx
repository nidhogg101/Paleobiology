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234" w:rsidRDefault="00CA7EE8" w:rsidP="00CA7EE8">
      <w:pPr>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Nicholas Boulanger</w:t>
      </w:r>
    </w:p>
    <w:p w:rsidR="00CA7EE8" w:rsidRDefault="00CA7EE8" w:rsidP="00CA7EE8">
      <w:pPr>
        <w:jc w:val="right"/>
        <w:rPr>
          <w:rFonts w:ascii="Times New Roman" w:hAnsi="Times New Roman" w:cs="Times New Roman"/>
          <w:sz w:val="24"/>
          <w:szCs w:val="24"/>
        </w:rPr>
      </w:pPr>
      <w:r>
        <w:rPr>
          <w:rFonts w:ascii="Times New Roman" w:hAnsi="Times New Roman" w:cs="Times New Roman"/>
          <w:sz w:val="24"/>
          <w:szCs w:val="24"/>
        </w:rPr>
        <w:t>Grant Proposal</w:t>
      </w:r>
    </w:p>
    <w:p w:rsidR="00CA7EE8" w:rsidRDefault="00CA7EE8" w:rsidP="002E3D96">
      <w:pPr>
        <w:spacing w:line="480" w:lineRule="auto"/>
        <w:rPr>
          <w:rFonts w:ascii="Times New Roman" w:hAnsi="Times New Roman" w:cs="Times New Roman"/>
          <w:sz w:val="24"/>
          <w:szCs w:val="24"/>
        </w:rPr>
      </w:pPr>
      <w:r>
        <w:rPr>
          <w:rFonts w:ascii="Times New Roman" w:hAnsi="Times New Roman" w:cs="Times New Roman"/>
          <w:b/>
          <w:sz w:val="24"/>
          <w:szCs w:val="24"/>
        </w:rPr>
        <w:t>Introduction.</w:t>
      </w:r>
      <w:r w:rsidR="00006A39">
        <w:rPr>
          <w:rFonts w:ascii="Times New Roman" w:hAnsi="Times New Roman" w:cs="Times New Roman"/>
          <w:b/>
          <w:sz w:val="24"/>
          <w:szCs w:val="24"/>
        </w:rPr>
        <w:t xml:space="preserve"> (996</w:t>
      </w:r>
      <w:r w:rsidR="002E3D96">
        <w:rPr>
          <w:rFonts w:ascii="Times New Roman" w:hAnsi="Times New Roman" w:cs="Times New Roman"/>
          <w:b/>
          <w:sz w:val="24"/>
          <w:szCs w:val="24"/>
        </w:rPr>
        <w:t>/1000)</w:t>
      </w:r>
    </w:p>
    <w:p w:rsidR="00CA7EE8" w:rsidRDefault="004B1AB9" w:rsidP="002E3D96">
      <w:pPr>
        <w:spacing w:line="480" w:lineRule="auto"/>
        <w:rPr>
          <w:rFonts w:ascii="Times New Roman" w:hAnsi="Times New Roman" w:cs="Times New Roman"/>
          <w:sz w:val="24"/>
          <w:szCs w:val="24"/>
        </w:rPr>
      </w:pPr>
      <w:moveToRangeStart w:id="1" w:author="Nicholas" w:date="2016-05-05T16:38:00Z" w:name="move450229615"/>
      <w:r w:rsidRPr="004B1AB9">
        <w:rPr>
          <w:rFonts w:ascii="Times New Roman" w:hAnsi="Times New Roman" w:cs="Times New Roman"/>
          <w:sz w:val="24"/>
          <w:szCs w:val="24"/>
        </w:rPr>
        <w:t xml:space="preserve">An important step in advancing the study of prehistoric life is increasing the reliability and precision with which scientists can locate fossil evidence; in the past, this process has been largely guesswork (Oheim 2007). Geographic information systems (GIS) have been used before in paleontology to map ranges of mammal fauna (Graham et al. 1996), and to determine the distribution of index fossils (Rayfield et al. 2005). </w:t>
      </w:r>
      <w:moveToRangeEnd w:id="1"/>
      <w:r w:rsidR="000E2A6B">
        <w:rPr>
          <w:rFonts w:ascii="Times New Roman" w:hAnsi="Times New Roman" w:cs="Times New Roman"/>
          <w:sz w:val="24"/>
          <w:szCs w:val="24"/>
        </w:rPr>
        <w:t>My objective is to test whether</w:t>
      </w:r>
      <w:r w:rsidR="00CA7EE8">
        <w:rPr>
          <w:rFonts w:ascii="Times New Roman" w:hAnsi="Times New Roman" w:cs="Times New Roman"/>
          <w:sz w:val="24"/>
          <w:szCs w:val="24"/>
        </w:rPr>
        <w:t xml:space="preserve"> </w:t>
      </w:r>
      <w:r w:rsidR="00232600">
        <w:rPr>
          <w:rFonts w:ascii="Times New Roman" w:hAnsi="Times New Roman" w:cs="Times New Roman"/>
          <w:sz w:val="24"/>
          <w:szCs w:val="24"/>
        </w:rPr>
        <w:t xml:space="preserve">transitional fossils of bats </w:t>
      </w:r>
      <w:r w:rsidR="00CA7EE8">
        <w:rPr>
          <w:rFonts w:ascii="Times New Roman" w:hAnsi="Times New Roman" w:cs="Times New Roman"/>
          <w:sz w:val="24"/>
          <w:szCs w:val="24"/>
        </w:rPr>
        <w:t>(ord</w:t>
      </w:r>
      <w:r w:rsidR="000E2A6B">
        <w:rPr>
          <w:rFonts w:ascii="Times New Roman" w:hAnsi="Times New Roman" w:cs="Times New Roman"/>
          <w:sz w:val="24"/>
          <w:szCs w:val="24"/>
        </w:rPr>
        <w:t>er Chiroptera) in Nort</w:t>
      </w:r>
      <w:r w:rsidR="00316EAD">
        <w:rPr>
          <w:rFonts w:ascii="Times New Roman" w:hAnsi="Times New Roman" w:cs="Times New Roman"/>
          <w:sz w:val="24"/>
          <w:szCs w:val="24"/>
        </w:rPr>
        <w:t>h America can be found</w:t>
      </w:r>
      <w:r w:rsidR="00F56E2F">
        <w:rPr>
          <w:rFonts w:ascii="Times New Roman" w:hAnsi="Times New Roman" w:cs="Times New Roman"/>
          <w:sz w:val="24"/>
          <w:szCs w:val="24"/>
        </w:rPr>
        <w:t xml:space="preserve"> by integrating</w:t>
      </w:r>
      <w:r w:rsidR="000E2A6B">
        <w:rPr>
          <w:rFonts w:ascii="Times New Roman" w:hAnsi="Times New Roman" w:cs="Times New Roman"/>
          <w:sz w:val="24"/>
          <w:szCs w:val="24"/>
        </w:rPr>
        <w:t xml:space="preserve"> paleontological and stratigraphic data. </w:t>
      </w:r>
      <w:r w:rsidR="00A06161">
        <w:rPr>
          <w:rFonts w:ascii="Times New Roman" w:hAnsi="Times New Roman" w:cs="Times New Roman"/>
          <w:sz w:val="24"/>
          <w:szCs w:val="24"/>
        </w:rPr>
        <w:t xml:space="preserve"> Modern bats are an incredibly diverse taxon, but discerning evolutionary relationships between bats and other mammals is difficult and</w:t>
      </w:r>
      <w:r w:rsidR="008F2632">
        <w:rPr>
          <w:rFonts w:ascii="Times New Roman" w:hAnsi="Times New Roman" w:cs="Times New Roman"/>
          <w:sz w:val="24"/>
          <w:szCs w:val="24"/>
        </w:rPr>
        <w:t xml:space="preserve"> </w:t>
      </w:r>
      <w:r w:rsidR="00A06161">
        <w:rPr>
          <w:rFonts w:ascii="Times New Roman" w:hAnsi="Times New Roman" w:cs="Times New Roman"/>
          <w:sz w:val="24"/>
          <w:szCs w:val="24"/>
        </w:rPr>
        <w:t>unreliable without fossil evidence</w:t>
      </w:r>
      <w:r w:rsidR="00A06636">
        <w:rPr>
          <w:rFonts w:ascii="Times New Roman" w:hAnsi="Times New Roman" w:cs="Times New Roman"/>
          <w:sz w:val="24"/>
          <w:szCs w:val="24"/>
        </w:rPr>
        <w:t xml:space="preserve"> (Sears et al. 2005, Gunnell and Simmons 2005)</w:t>
      </w:r>
      <w:r w:rsidR="00A06161">
        <w:rPr>
          <w:rFonts w:ascii="Times New Roman" w:hAnsi="Times New Roman" w:cs="Times New Roman"/>
          <w:sz w:val="24"/>
          <w:szCs w:val="24"/>
        </w:rPr>
        <w:t>.</w:t>
      </w:r>
      <w:r w:rsidR="008620D9">
        <w:rPr>
          <w:rFonts w:ascii="Times New Roman" w:hAnsi="Times New Roman" w:cs="Times New Roman"/>
          <w:sz w:val="24"/>
          <w:szCs w:val="24"/>
        </w:rPr>
        <w:t xml:space="preserve"> </w:t>
      </w:r>
      <w:moveFromRangeStart w:id="2" w:author="Nicholas" w:date="2016-05-05T16:38:00Z" w:name="move450229615"/>
      <w:moveFrom w:id="3" w:author="Nicholas" w:date="2016-05-05T16:38:00Z">
        <w:r w:rsidR="008620D9" w:rsidDel="004B1AB9">
          <w:rPr>
            <w:rFonts w:ascii="Times New Roman" w:hAnsi="Times New Roman" w:cs="Times New Roman"/>
            <w:sz w:val="24"/>
            <w:szCs w:val="24"/>
          </w:rPr>
          <w:t>An important step in advancing the study of prehistoric life is increasing the reliability and precision with whi</w:t>
        </w:r>
        <w:r w:rsidR="00CD3C9B" w:rsidDel="004B1AB9">
          <w:rPr>
            <w:rFonts w:ascii="Times New Roman" w:hAnsi="Times New Roman" w:cs="Times New Roman"/>
            <w:sz w:val="24"/>
            <w:szCs w:val="24"/>
          </w:rPr>
          <w:t>ch scientists can locate fossil</w:t>
        </w:r>
        <w:r w:rsidR="008620D9" w:rsidDel="004B1AB9">
          <w:rPr>
            <w:rFonts w:ascii="Times New Roman" w:hAnsi="Times New Roman" w:cs="Times New Roman"/>
            <w:sz w:val="24"/>
            <w:szCs w:val="24"/>
          </w:rPr>
          <w:t xml:space="preserve"> evidence; in the past, this process has been largely guesswork (Oheim 2007).</w:t>
        </w:r>
        <w:r w:rsidR="002E3D96" w:rsidDel="004B1AB9">
          <w:rPr>
            <w:rFonts w:ascii="Times New Roman" w:hAnsi="Times New Roman" w:cs="Times New Roman"/>
            <w:sz w:val="24"/>
            <w:szCs w:val="24"/>
          </w:rPr>
          <w:t xml:space="preserve"> Geographic information systems (GIS) have been used before in paleontology to map ranges of mammal fauna</w:t>
        </w:r>
        <w:r w:rsidR="00743E41" w:rsidDel="004B1AB9">
          <w:rPr>
            <w:rFonts w:ascii="Times New Roman" w:hAnsi="Times New Roman" w:cs="Times New Roman"/>
            <w:sz w:val="24"/>
            <w:szCs w:val="24"/>
          </w:rPr>
          <w:t xml:space="preserve"> (Graham et al. 1996)</w:t>
        </w:r>
        <w:r w:rsidR="002E3D96" w:rsidDel="004B1AB9">
          <w:rPr>
            <w:rFonts w:ascii="Times New Roman" w:hAnsi="Times New Roman" w:cs="Times New Roman"/>
            <w:sz w:val="24"/>
            <w:szCs w:val="24"/>
          </w:rPr>
          <w:t xml:space="preserve">, and to </w:t>
        </w:r>
        <w:r w:rsidR="00743E41" w:rsidDel="004B1AB9">
          <w:rPr>
            <w:rFonts w:ascii="Times New Roman" w:hAnsi="Times New Roman" w:cs="Times New Roman"/>
            <w:sz w:val="24"/>
            <w:szCs w:val="24"/>
          </w:rPr>
          <w:t>determine the distribution of index fossils (Rayfield et al. 2005).</w:t>
        </w:r>
        <w:r w:rsidR="002E3D96" w:rsidDel="004B1AB9">
          <w:rPr>
            <w:rFonts w:ascii="Times New Roman" w:hAnsi="Times New Roman" w:cs="Times New Roman"/>
            <w:sz w:val="24"/>
            <w:szCs w:val="24"/>
          </w:rPr>
          <w:t xml:space="preserve"> </w:t>
        </w:r>
      </w:moveFrom>
      <w:moveFromRangeEnd w:id="2"/>
      <w:r w:rsidR="00CC1252">
        <w:rPr>
          <w:rFonts w:ascii="Times New Roman" w:hAnsi="Times New Roman" w:cs="Times New Roman"/>
          <w:sz w:val="24"/>
          <w:szCs w:val="24"/>
        </w:rPr>
        <w:t>I hypothesize that</w:t>
      </w:r>
      <w:r w:rsidR="008F2632">
        <w:rPr>
          <w:rFonts w:ascii="Times New Roman" w:hAnsi="Times New Roman" w:cs="Times New Roman"/>
          <w:sz w:val="24"/>
          <w:szCs w:val="24"/>
        </w:rPr>
        <w:t xml:space="preserve"> the presence of transitional fossil forms representing primitive bat lineages can be found</w:t>
      </w:r>
      <w:r w:rsidR="00A06636">
        <w:rPr>
          <w:rFonts w:ascii="Times New Roman" w:hAnsi="Times New Roman" w:cs="Times New Roman"/>
          <w:sz w:val="24"/>
          <w:szCs w:val="24"/>
        </w:rPr>
        <w:t xml:space="preserve"> </w:t>
      </w:r>
      <w:r w:rsidR="00316EAD">
        <w:rPr>
          <w:rFonts w:ascii="Times New Roman" w:hAnsi="Times New Roman" w:cs="Times New Roman"/>
          <w:sz w:val="24"/>
          <w:szCs w:val="24"/>
        </w:rPr>
        <w:t xml:space="preserve">in North </w:t>
      </w:r>
      <w:r w:rsidR="00CC05FD">
        <w:rPr>
          <w:rFonts w:ascii="Times New Roman" w:hAnsi="Times New Roman" w:cs="Times New Roman"/>
          <w:sz w:val="24"/>
          <w:szCs w:val="24"/>
        </w:rPr>
        <w:t>American forest</w:t>
      </w:r>
      <w:r w:rsidR="00904095">
        <w:rPr>
          <w:rFonts w:ascii="Times New Roman" w:hAnsi="Times New Roman" w:cs="Times New Roman"/>
          <w:sz w:val="24"/>
          <w:szCs w:val="24"/>
        </w:rPr>
        <w:t xml:space="preserve"> </w:t>
      </w:r>
      <w:r w:rsidR="00316EAD">
        <w:rPr>
          <w:rFonts w:ascii="Times New Roman" w:hAnsi="Times New Roman" w:cs="Times New Roman"/>
          <w:sz w:val="24"/>
          <w:szCs w:val="24"/>
        </w:rPr>
        <w:t xml:space="preserve">deposits from the early Paleocene or late Cretaceous. </w:t>
      </w:r>
    </w:p>
    <w:p w:rsidR="00CA7EE8" w:rsidRDefault="00CA7EE8" w:rsidP="002E3D96">
      <w:pPr>
        <w:spacing w:line="480" w:lineRule="auto"/>
        <w:rPr>
          <w:rFonts w:ascii="Times New Roman" w:hAnsi="Times New Roman" w:cs="Times New Roman"/>
          <w:sz w:val="24"/>
          <w:szCs w:val="24"/>
        </w:rPr>
      </w:pPr>
    </w:p>
    <w:p w:rsidR="00CA7EE8" w:rsidRDefault="00CA7EE8" w:rsidP="002E3D96">
      <w:pPr>
        <w:spacing w:line="480" w:lineRule="auto"/>
        <w:rPr>
          <w:rFonts w:ascii="Times New Roman" w:hAnsi="Times New Roman" w:cs="Times New Roman"/>
          <w:b/>
          <w:sz w:val="24"/>
          <w:szCs w:val="24"/>
        </w:rPr>
      </w:pPr>
      <w:r>
        <w:rPr>
          <w:rFonts w:ascii="Times New Roman" w:hAnsi="Times New Roman" w:cs="Times New Roman"/>
          <w:b/>
          <w:sz w:val="24"/>
          <w:szCs w:val="24"/>
        </w:rPr>
        <w:t>Justification.</w:t>
      </w:r>
      <w:r w:rsidR="00232600">
        <w:rPr>
          <w:rFonts w:ascii="Times New Roman" w:hAnsi="Times New Roman" w:cs="Times New Roman"/>
          <w:b/>
          <w:sz w:val="24"/>
          <w:szCs w:val="24"/>
        </w:rPr>
        <w:t xml:space="preserve"> (</w:t>
      </w:r>
      <w:ins w:id="4" w:author="Nicholas" w:date="2016-05-05T16:47:00Z">
        <w:r w:rsidR="00E31409">
          <w:rPr>
            <w:rFonts w:ascii="Times New Roman" w:hAnsi="Times New Roman" w:cs="Times New Roman"/>
            <w:b/>
            <w:sz w:val="24"/>
            <w:szCs w:val="24"/>
          </w:rPr>
          <w:t>2082</w:t>
        </w:r>
      </w:ins>
      <w:del w:id="5" w:author="Nicholas" w:date="2016-05-05T16:47:00Z">
        <w:r w:rsidR="00232600" w:rsidDel="004B1AB9">
          <w:rPr>
            <w:rFonts w:ascii="Times New Roman" w:hAnsi="Times New Roman" w:cs="Times New Roman"/>
            <w:b/>
            <w:sz w:val="24"/>
            <w:szCs w:val="24"/>
          </w:rPr>
          <w:delText>1929</w:delText>
        </w:r>
      </w:del>
      <w:r w:rsidR="002E3D96">
        <w:rPr>
          <w:rFonts w:ascii="Times New Roman" w:hAnsi="Times New Roman" w:cs="Times New Roman"/>
          <w:b/>
          <w:sz w:val="24"/>
          <w:szCs w:val="24"/>
        </w:rPr>
        <w:t>/2500)</w:t>
      </w:r>
    </w:p>
    <w:p w:rsidR="008F2632" w:rsidRPr="00732173" w:rsidRDefault="00806D81" w:rsidP="002E3D96">
      <w:pPr>
        <w:spacing w:line="480" w:lineRule="auto"/>
        <w:rPr>
          <w:rFonts w:ascii="Times New Roman" w:hAnsi="Times New Roman" w:cs="Times New Roman"/>
          <w:sz w:val="24"/>
          <w:szCs w:val="24"/>
        </w:rPr>
      </w:pPr>
      <w:r>
        <w:rPr>
          <w:rFonts w:ascii="Times New Roman" w:hAnsi="Times New Roman" w:cs="Times New Roman"/>
          <w:sz w:val="24"/>
          <w:szCs w:val="24"/>
        </w:rPr>
        <w:t>Despite decades of research, t</w:t>
      </w:r>
      <w:r w:rsidR="008620D9">
        <w:rPr>
          <w:rFonts w:ascii="Times New Roman" w:hAnsi="Times New Roman" w:cs="Times New Roman"/>
          <w:sz w:val="24"/>
          <w:szCs w:val="24"/>
        </w:rPr>
        <w:t>he origin of Ch</w:t>
      </w:r>
      <w:r>
        <w:rPr>
          <w:rFonts w:ascii="Times New Roman" w:hAnsi="Times New Roman" w:cs="Times New Roman"/>
          <w:sz w:val="24"/>
          <w:szCs w:val="24"/>
        </w:rPr>
        <w:t>iroptera remains unclear</w:t>
      </w:r>
      <w:r w:rsidR="00450969">
        <w:rPr>
          <w:rFonts w:ascii="Times New Roman" w:hAnsi="Times New Roman" w:cs="Times New Roman"/>
          <w:sz w:val="24"/>
          <w:szCs w:val="24"/>
        </w:rPr>
        <w:t xml:space="preserve"> (Thewissen and Babcock 1992, Simmons et al. 2008)</w:t>
      </w:r>
      <w:r>
        <w:rPr>
          <w:rFonts w:ascii="Times New Roman" w:hAnsi="Times New Roman" w:cs="Times New Roman"/>
          <w:sz w:val="24"/>
          <w:szCs w:val="24"/>
        </w:rPr>
        <w:t>. Morphological and genetic analyses support the conclusion that bats are monophyletic (Gunnell and Simmons 2005, Simmons et al. 2008), but their evolutionary relationship with other mammals is, as of yet, undetermined</w:t>
      </w:r>
      <w:r w:rsidR="00166CAE">
        <w:rPr>
          <w:rFonts w:ascii="Times New Roman" w:hAnsi="Times New Roman" w:cs="Times New Roman"/>
          <w:sz w:val="24"/>
          <w:szCs w:val="24"/>
        </w:rPr>
        <w:t xml:space="preserve">. The primary reason for this is simple: intermediate forms between bats and more primitive mammalian ancestors have not been found in the fossil record (Gunnell and Simmons 2005, Simmons et al. 2008). The first bats to appear as fossils already have the complex and derived traits associated with flight and, in many </w:t>
      </w:r>
      <w:r w:rsidR="00166CAE">
        <w:rPr>
          <w:rFonts w:ascii="Times New Roman" w:hAnsi="Times New Roman" w:cs="Times New Roman"/>
          <w:sz w:val="24"/>
          <w:szCs w:val="24"/>
        </w:rPr>
        <w:lastRenderedPageBreak/>
        <w:t>cases, echolocation as well (Gingerich 1987, Simmons et al. 2008, Hand et al. 2015)</w:t>
      </w:r>
      <w:r w:rsidR="00E944E6">
        <w:rPr>
          <w:rFonts w:ascii="Times New Roman" w:hAnsi="Times New Roman" w:cs="Times New Roman"/>
          <w:sz w:val="24"/>
          <w:szCs w:val="24"/>
        </w:rPr>
        <w:t>, although echolocation apparently developed after flight (Simmons et al. 2008)</w:t>
      </w:r>
      <w:r w:rsidR="00166CAE">
        <w:rPr>
          <w:rFonts w:ascii="Times New Roman" w:hAnsi="Times New Roman" w:cs="Times New Roman"/>
          <w:sz w:val="24"/>
          <w:szCs w:val="24"/>
        </w:rPr>
        <w:t>. In order to determine ho</w:t>
      </w:r>
      <w:r w:rsidR="00E944E6">
        <w:rPr>
          <w:rFonts w:ascii="Times New Roman" w:hAnsi="Times New Roman" w:cs="Times New Roman"/>
          <w:sz w:val="24"/>
          <w:szCs w:val="24"/>
        </w:rPr>
        <w:t>w these derived traits evolved, paleontologists must attempt to fill in gaps in the depauperate bat fossil r</w:t>
      </w:r>
      <w:r w:rsidR="00450969">
        <w:rPr>
          <w:rFonts w:ascii="Times New Roman" w:hAnsi="Times New Roman" w:cs="Times New Roman"/>
          <w:sz w:val="24"/>
          <w:szCs w:val="24"/>
        </w:rPr>
        <w:t>ecord (Eiting 2009).</w:t>
      </w:r>
      <w:ins w:id="6" w:author="Nicholas" w:date="2016-05-05T16:40:00Z">
        <w:r w:rsidR="004B1AB9">
          <w:rPr>
            <w:rFonts w:ascii="Times New Roman" w:hAnsi="Times New Roman" w:cs="Times New Roman"/>
            <w:sz w:val="24"/>
            <w:szCs w:val="24"/>
          </w:rPr>
          <w:t xml:space="preserve"> Predicting fossil occurrences using taphonomic and </w:t>
        </w:r>
      </w:ins>
      <w:ins w:id="7" w:author="Nicholas" w:date="2016-05-05T16:51:00Z">
        <w:r w:rsidR="00E31409">
          <w:rPr>
            <w:rFonts w:ascii="Times New Roman" w:hAnsi="Times New Roman" w:cs="Times New Roman"/>
            <w:sz w:val="24"/>
            <w:szCs w:val="24"/>
          </w:rPr>
          <w:t xml:space="preserve">paloebiological </w:t>
        </w:r>
      </w:ins>
      <w:ins w:id="8" w:author="Nicholas" w:date="2016-05-05T16:40:00Z">
        <w:r w:rsidR="004B1AB9">
          <w:rPr>
            <w:rFonts w:ascii="Times New Roman" w:hAnsi="Times New Roman" w:cs="Times New Roman"/>
            <w:sz w:val="24"/>
            <w:szCs w:val="24"/>
          </w:rPr>
          <w:t xml:space="preserve">cues has been done before, most notably with the discovery of </w:t>
        </w:r>
      </w:ins>
      <w:ins w:id="9" w:author="Nicholas" w:date="2016-05-05T16:42:00Z">
        <w:r w:rsidR="004B1AB9">
          <w:rPr>
            <w:rFonts w:ascii="Times New Roman" w:hAnsi="Times New Roman" w:cs="Times New Roman"/>
            <w:i/>
            <w:sz w:val="24"/>
            <w:szCs w:val="24"/>
          </w:rPr>
          <w:t xml:space="preserve">Tiktaalik </w:t>
        </w:r>
        <w:r w:rsidR="004B1AB9">
          <w:rPr>
            <w:rFonts w:ascii="Times New Roman" w:hAnsi="Times New Roman" w:cs="Times New Roman"/>
            <w:sz w:val="24"/>
            <w:szCs w:val="24"/>
          </w:rPr>
          <w:t>in 2006.</w:t>
        </w:r>
      </w:ins>
      <w:r w:rsidR="008A03DA">
        <w:rPr>
          <w:rFonts w:ascii="Times New Roman" w:hAnsi="Times New Roman" w:cs="Times New Roman"/>
          <w:sz w:val="24"/>
          <w:szCs w:val="24"/>
        </w:rPr>
        <w:t xml:space="preserve"> GIS modelling has </w:t>
      </w:r>
      <w:ins w:id="10" w:author="Nicholas" w:date="2016-05-05T16:50:00Z">
        <w:r w:rsidR="00E31409">
          <w:rPr>
            <w:rFonts w:ascii="Times New Roman" w:hAnsi="Times New Roman" w:cs="Times New Roman"/>
            <w:sz w:val="24"/>
            <w:szCs w:val="24"/>
          </w:rPr>
          <w:t xml:space="preserve">also </w:t>
        </w:r>
      </w:ins>
      <w:r w:rsidR="008A03DA">
        <w:rPr>
          <w:rFonts w:ascii="Times New Roman" w:hAnsi="Times New Roman" w:cs="Times New Roman"/>
          <w:sz w:val="24"/>
          <w:szCs w:val="24"/>
        </w:rPr>
        <w:t>been used successfully by paleontologists in the past to assist in determining fossil distribution and taphonomy (Oheim 2007, Rayfield et al. 2005).</w:t>
      </w:r>
      <w:r w:rsidR="00450969">
        <w:rPr>
          <w:rFonts w:ascii="Times New Roman" w:hAnsi="Times New Roman" w:cs="Times New Roman"/>
          <w:sz w:val="24"/>
          <w:szCs w:val="24"/>
        </w:rPr>
        <w:t xml:space="preserve"> However, </w:t>
      </w:r>
      <w:r w:rsidR="008A03DA">
        <w:rPr>
          <w:rFonts w:ascii="Times New Roman" w:hAnsi="Times New Roman" w:cs="Times New Roman"/>
          <w:sz w:val="24"/>
          <w:szCs w:val="24"/>
        </w:rPr>
        <w:t xml:space="preserve">these techniques have not yet been brought to bear in the search for transitional fossils. </w:t>
      </w:r>
      <w:r w:rsidR="00732173">
        <w:rPr>
          <w:rFonts w:ascii="Times New Roman" w:hAnsi="Times New Roman" w:cs="Times New Roman"/>
          <w:sz w:val="24"/>
          <w:szCs w:val="24"/>
        </w:rPr>
        <w:t xml:space="preserve">More sophisticated predictive modelling of sites where fossils are likely to be found should have </w:t>
      </w:r>
      <w:r w:rsidR="008A03DA">
        <w:rPr>
          <w:rFonts w:ascii="Times New Roman" w:hAnsi="Times New Roman" w:cs="Times New Roman"/>
          <w:sz w:val="24"/>
          <w:szCs w:val="24"/>
        </w:rPr>
        <w:t xml:space="preserve">substantial </w:t>
      </w:r>
      <w:r w:rsidR="00732173">
        <w:rPr>
          <w:rFonts w:ascii="Times New Roman" w:hAnsi="Times New Roman" w:cs="Times New Roman"/>
          <w:sz w:val="24"/>
          <w:szCs w:val="24"/>
        </w:rPr>
        <w:t xml:space="preserve">payoffs in the study of Chiroptera and other extinct taxa. </w:t>
      </w:r>
      <w:r w:rsidR="00503C60">
        <w:rPr>
          <w:rFonts w:ascii="Times New Roman" w:hAnsi="Times New Roman" w:cs="Times New Roman"/>
          <w:sz w:val="24"/>
          <w:szCs w:val="24"/>
        </w:rPr>
        <w:t xml:space="preserve">This study offers significant benefits </w:t>
      </w:r>
      <w:r w:rsidR="008A03DA">
        <w:rPr>
          <w:rFonts w:ascii="Times New Roman" w:hAnsi="Times New Roman" w:cs="Times New Roman"/>
          <w:sz w:val="24"/>
          <w:szCs w:val="24"/>
        </w:rPr>
        <w:t xml:space="preserve">to science, </w:t>
      </w:r>
      <w:r w:rsidR="00503C60">
        <w:rPr>
          <w:rFonts w:ascii="Times New Roman" w:hAnsi="Times New Roman" w:cs="Times New Roman"/>
          <w:sz w:val="24"/>
          <w:szCs w:val="24"/>
        </w:rPr>
        <w:t xml:space="preserve">because a refined approach to fossil hunting using stratigraphic paleobiology and geography is necessary to answer </w:t>
      </w:r>
      <w:r w:rsidR="008A03DA">
        <w:rPr>
          <w:rFonts w:ascii="Times New Roman" w:hAnsi="Times New Roman" w:cs="Times New Roman"/>
          <w:sz w:val="24"/>
          <w:szCs w:val="24"/>
        </w:rPr>
        <w:t>numerous</w:t>
      </w:r>
      <w:r w:rsidR="00503C60">
        <w:rPr>
          <w:rFonts w:ascii="Times New Roman" w:hAnsi="Times New Roman" w:cs="Times New Roman"/>
          <w:sz w:val="24"/>
          <w:szCs w:val="24"/>
        </w:rPr>
        <w:t xml:space="preserve"> unsolved questions in the study </w:t>
      </w:r>
      <w:r w:rsidR="00732173">
        <w:rPr>
          <w:rFonts w:ascii="Times New Roman" w:hAnsi="Times New Roman" w:cs="Times New Roman"/>
          <w:sz w:val="24"/>
          <w:szCs w:val="24"/>
        </w:rPr>
        <w:t>of extinct life.</w:t>
      </w:r>
      <w:r w:rsidR="008A03DA">
        <w:rPr>
          <w:rFonts w:ascii="Times New Roman" w:hAnsi="Times New Roman" w:cs="Times New Roman"/>
          <w:sz w:val="24"/>
          <w:szCs w:val="24"/>
        </w:rPr>
        <w:t xml:space="preserve"> Thus, even if actual bat fossils are not recovered due to preservational or sampling limitations, development of these techniques will still be valuable. </w:t>
      </w:r>
      <w:r w:rsidR="00732173">
        <w:rPr>
          <w:rFonts w:ascii="Times New Roman" w:hAnsi="Times New Roman" w:cs="Times New Roman"/>
          <w:sz w:val="24"/>
          <w:szCs w:val="24"/>
        </w:rPr>
        <w:t xml:space="preserve"> In particular, this study furthers exploration into uncommon terrestrial vertebrates, an underrepresented fauna in the current fossil record.</w:t>
      </w:r>
      <w:r w:rsidR="00503C60">
        <w:rPr>
          <w:rFonts w:ascii="Times New Roman" w:hAnsi="Times New Roman" w:cs="Times New Roman"/>
          <w:sz w:val="24"/>
          <w:szCs w:val="24"/>
        </w:rPr>
        <w:t xml:space="preserve"> </w:t>
      </w:r>
    </w:p>
    <w:p w:rsidR="00CA7EE8" w:rsidRDefault="00CA7EE8" w:rsidP="002E3D96">
      <w:pPr>
        <w:spacing w:line="480" w:lineRule="auto"/>
        <w:rPr>
          <w:rFonts w:ascii="Times New Roman" w:hAnsi="Times New Roman" w:cs="Times New Roman"/>
          <w:b/>
          <w:sz w:val="24"/>
          <w:szCs w:val="24"/>
        </w:rPr>
      </w:pPr>
      <w:r>
        <w:rPr>
          <w:rFonts w:ascii="Times New Roman" w:hAnsi="Times New Roman" w:cs="Times New Roman"/>
          <w:b/>
          <w:sz w:val="24"/>
          <w:szCs w:val="24"/>
        </w:rPr>
        <w:t>Research Plan.</w:t>
      </w:r>
      <w:r w:rsidR="002E3D96">
        <w:rPr>
          <w:rFonts w:ascii="Times New Roman" w:hAnsi="Times New Roman" w:cs="Times New Roman"/>
          <w:b/>
          <w:sz w:val="24"/>
          <w:szCs w:val="24"/>
        </w:rPr>
        <w:t xml:space="preserve"> </w:t>
      </w:r>
      <w:r w:rsidR="00306CEC">
        <w:rPr>
          <w:rFonts w:ascii="Times New Roman" w:hAnsi="Times New Roman" w:cs="Times New Roman"/>
          <w:b/>
          <w:sz w:val="24"/>
          <w:szCs w:val="24"/>
        </w:rPr>
        <w:t>(2</w:t>
      </w:r>
      <w:ins w:id="11" w:author="Nicholas" w:date="2016-05-05T16:47:00Z">
        <w:r w:rsidR="00E31409">
          <w:rPr>
            <w:rFonts w:ascii="Times New Roman" w:hAnsi="Times New Roman" w:cs="Times New Roman"/>
            <w:b/>
            <w:sz w:val="24"/>
            <w:szCs w:val="24"/>
          </w:rPr>
          <w:t>406</w:t>
        </w:r>
      </w:ins>
      <w:del w:id="12" w:author="Nicholas" w:date="2016-05-05T16:47:00Z">
        <w:r w:rsidR="00306CEC" w:rsidDel="004B1AB9">
          <w:rPr>
            <w:rFonts w:ascii="Times New Roman" w:hAnsi="Times New Roman" w:cs="Times New Roman"/>
            <w:b/>
            <w:sz w:val="24"/>
            <w:szCs w:val="24"/>
          </w:rPr>
          <w:delText>153</w:delText>
        </w:r>
      </w:del>
      <w:r w:rsidR="002E3D96">
        <w:rPr>
          <w:rFonts w:ascii="Times New Roman" w:hAnsi="Times New Roman" w:cs="Times New Roman"/>
          <w:b/>
          <w:sz w:val="24"/>
          <w:szCs w:val="24"/>
        </w:rPr>
        <w:t>/2500)</w:t>
      </w:r>
    </w:p>
    <w:p w:rsidR="00A06161" w:rsidRDefault="00232600" w:rsidP="002E3D96">
      <w:pPr>
        <w:spacing w:line="480" w:lineRule="auto"/>
        <w:rPr>
          <w:rFonts w:ascii="Times New Roman" w:hAnsi="Times New Roman" w:cs="Times New Roman"/>
          <w:sz w:val="24"/>
          <w:szCs w:val="24"/>
        </w:rPr>
      </w:pPr>
      <w:r>
        <w:rPr>
          <w:rFonts w:ascii="Times New Roman" w:hAnsi="Times New Roman" w:cs="Times New Roman"/>
          <w:sz w:val="24"/>
          <w:szCs w:val="24"/>
        </w:rPr>
        <w:t>The Paleontology Database is a searchable index of fossil data, organized by the taxonomy of the organisms found, the sites at which fossils are found, and the age of the rock deposits at each site.</w:t>
      </w:r>
      <w:ins w:id="13" w:author="Nicholas" w:date="2016-05-05T16:43:00Z">
        <w:r w:rsidR="004B1AB9">
          <w:rPr>
            <w:rFonts w:ascii="Times New Roman" w:hAnsi="Times New Roman" w:cs="Times New Roman"/>
            <w:sz w:val="24"/>
            <w:szCs w:val="24"/>
          </w:rPr>
          <w:t xml:space="preserve"> The database also contains lithographic</w:t>
        </w:r>
      </w:ins>
      <w:ins w:id="14" w:author="Nicholas" w:date="2016-05-05T16:44:00Z">
        <w:r w:rsidR="004B1AB9">
          <w:rPr>
            <w:rFonts w:ascii="Times New Roman" w:hAnsi="Times New Roman" w:cs="Times New Roman"/>
            <w:sz w:val="24"/>
            <w:szCs w:val="24"/>
          </w:rPr>
          <w:t xml:space="preserve"> and</w:t>
        </w:r>
      </w:ins>
      <w:ins w:id="15" w:author="Nicholas" w:date="2016-05-05T16:43:00Z">
        <w:r w:rsidR="004B1AB9">
          <w:rPr>
            <w:rFonts w:ascii="Times New Roman" w:hAnsi="Times New Roman" w:cs="Times New Roman"/>
            <w:sz w:val="24"/>
            <w:szCs w:val="24"/>
          </w:rPr>
          <w:t xml:space="preserve"> environmental data about each fossil site, which will be crucial in determining where bats would most likely have been preserved.  </w:t>
        </w:r>
      </w:ins>
      <w:r>
        <w:rPr>
          <w:rFonts w:ascii="Times New Roman" w:hAnsi="Times New Roman" w:cs="Times New Roman"/>
          <w:sz w:val="24"/>
          <w:szCs w:val="24"/>
        </w:rPr>
        <w:t xml:space="preserve"> </w:t>
      </w:r>
      <w:r w:rsidR="008A03DA">
        <w:rPr>
          <w:rFonts w:ascii="Times New Roman" w:hAnsi="Times New Roman" w:cs="Times New Roman"/>
          <w:sz w:val="24"/>
          <w:szCs w:val="24"/>
        </w:rPr>
        <w:t>First, I will extract</w:t>
      </w:r>
      <w:r w:rsidR="00A06161">
        <w:rPr>
          <w:rFonts w:ascii="Times New Roman" w:hAnsi="Times New Roman" w:cs="Times New Roman"/>
          <w:sz w:val="24"/>
          <w:szCs w:val="24"/>
        </w:rPr>
        <w:t xml:space="preserve"> the</w:t>
      </w:r>
      <w:r w:rsidR="008A03DA">
        <w:rPr>
          <w:rFonts w:ascii="Times New Roman" w:hAnsi="Times New Roman" w:cs="Times New Roman"/>
          <w:sz w:val="24"/>
          <w:szCs w:val="24"/>
        </w:rPr>
        <w:t xml:space="preserve"> spatial and temporal</w:t>
      </w:r>
      <w:r w:rsidR="00A06161">
        <w:rPr>
          <w:rFonts w:ascii="Times New Roman" w:hAnsi="Times New Roman" w:cs="Times New Roman"/>
          <w:sz w:val="24"/>
          <w:szCs w:val="24"/>
        </w:rPr>
        <w:t xml:space="preserve"> distribution</w:t>
      </w:r>
      <w:r w:rsidR="00E944E6">
        <w:rPr>
          <w:rFonts w:ascii="Times New Roman" w:hAnsi="Times New Roman" w:cs="Times New Roman"/>
          <w:sz w:val="24"/>
          <w:szCs w:val="24"/>
        </w:rPr>
        <w:t xml:space="preserve"> of known</w:t>
      </w:r>
      <w:r w:rsidR="00C80FB1">
        <w:rPr>
          <w:rFonts w:ascii="Times New Roman" w:hAnsi="Times New Roman" w:cs="Times New Roman"/>
          <w:sz w:val="24"/>
          <w:szCs w:val="24"/>
        </w:rPr>
        <w:t xml:space="preserve"> bat</w:t>
      </w:r>
      <w:r w:rsidR="008A03DA">
        <w:rPr>
          <w:rFonts w:ascii="Times New Roman" w:hAnsi="Times New Roman" w:cs="Times New Roman"/>
          <w:sz w:val="24"/>
          <w:szCs w:val="24"/>
        </w:rPr>
        <w:t xml:space="preserve"> fossil occurrences from</w:t>
      </w:r>
      <w:r w:rsidR="00E944E6">
        <w:rPr>
          <w:rFonts w:ascii="Times New Roman" w:hAnsi="Times New Roman" w:cs="Times New Roman"/>
          <w:sz w:val="24"/>
          <w:szCs w:val="24"/>
        </w:rPr>
        <w:t xml:space="preserve"> the Paleontology Database</w:t>
      </w:r>
      <w:r w:rsidR="00A06161">
        <w:rPr>
          <w:rFonts w:ascii="Times New Roman" w:hAnsi="Times New Roman" w:cs="Times New Roman"/>
          <w:sz w:val="24"/>
          <w:szCs w:val="24"/>
        </w:rPr>
        <w:t xml:space="preserve"> to determine where</w:t>
      </w:r>
      <w:r w:rsidR="008A03DA">
        <w:rPr>
          <w:rFonts w:ascii="Times New Roman" w:hAnsi="Times New Roman" w:cs="Times New Roman"/>
          <w:sz w:val="24"/>
          <w:szCs w:val="24"/>
        </w:rPr>
        <w:t xml:space="preserve"> the temporal gap</w:t>
      </w:r>
      <w:r w:rsidR="00A06161">
        <w:rPr>
          <w:rFonts w:ascii="Times New Roman" w:hAnsi="Times New Roman" w:cs="Times New Roman"/>
          <w:sz w:val="24"/>
          <w:szCs w:val="24"/>
        </w:rPr>
        <w:t xml:space="preserve"> in the</w:t>
      </w:r>
      <w:r w:rsidR="008A03DA">
        <w:rPr>
          <w:rFonts w:ascii="Times New Roman" w:hAnsi="Times New Roman" w:cs="Times New Roman"/>
          <w:sz w:val="24"/>
          <w:szCs w:val="24"/>
        </w:rPr>
        <w:t xml:space="preserve"> origination of</w:t>
      </w:r>
      <w:r w:rsidR="00A06161">
        <w:rPr>
          <w:rFonts w:ascii="Times New Roman" w:hAnsi="Times New Roman" w:cs="Times New Roman"/>
          <w:sz w:val="24"/>
          <w:szCs w:val="24"/>
        </w:rPr>
        <w:t xml:space="preserve"> Chirop</w:t>
      </w:r>
      <w:r w:rsidR="00041ADF">
        <w:rPr>
          <w:rFonts w:ascii="Times New Roman" w:hAnsi="Times New Roman" w:cs="Times New Roman"/>
          <w:sz w:val="24"/>
          <w:szCs w:val="24"/>
        </w:rPr>
        <w:t xml:space="preserve">tera </w:t>
      </w:r>
      <w:r w:rsidR="008A03DA">
        <w:rPr>
          <w:rFonts w:ascii="Times New Roman" w:hAnsi="Times New Roman" w:cs="Times New Roman"/>
          <w:sz w:val="24"/>
          <w:szCs w:val="24"/>
        </w:rPr>
        <w:t xml:space="preserve">is most likely </w:t>
      </w:r>
      <w:r w:rsidR="00041ADF">
        <w:rPr>
          <w:rFonts w:ascii="Times New Roman" w:hAnsi="Times New Roman" w:cs="Times New Roman"/>
          <w:sz w:val="24"/>
          <w:szCs w:val="24"/>
        </w:rPr>
        <w:t>present</w:t>
      </w:r>
      <w:r w:rsidR="00732173">
        <w:rPr>
          <w:rFonts w:ascii="Times New Roman" w:hAnsi="Times New Roman" w:cs="Times New Roman"/>
          <w:sz w:val="24"/>
          <w:szCs w:val="24"/>
        </w:rPr>
        <w:t>.</w:t>
      </w:r>
      <w:r w:rsidR="00041ADF">
        <w:rPr>
          <w:rFonts w:ascii="Times New Roman" w:hAnsi="Times New Roman" w:cs="Times New Roman"/>
          <w:sz w:val="24"/>
          <w:szCs w:val="24"/>
        </w:rPr>
        <w:t xml:space="preserve"> For example, </w:t>
      </w:r>
      <w:r w:rsidR="00732173">
        <w:rPr>
          <w:rFonts w:ascii="Times New Roman" w:hAnsi="Times New Roman" w:cs="Times New Roman"/>
          <w:sz w:val="24"/>
          <w:szCs w:val="24"/>
        </w:rPr>
        <w:t xml:space="preserve">because </w:t>
      </w:r>
      <w:r w:rsidR="008A03DA">
        <w:rPr>
          <w:rFonts w:ascii="Times New Roman" w:hAnsi="Times New Roman" w:cs="Times New Roman"/>
          <w:sz w:val="24"/>
          <w:szCs w:val="24"/>
        </w:rPr>
        <w:t xml:space="preserve">basically </w:t>
      </w:r>
      <w:r w:rsidR="00041ADF">
        <w:rPr>
          <w:rFonts w:ascii="Times New Roman" w:hAnsi="Times New Roman" w:cs="Times New Roman"/>
          <w:sz w:val="24"/>
          <w:szCs w:val="24"/>
        </w:rPr>
        <w:t xml:space="preserve">modern-looking bats are found in late </w:t>
      </w:r>
      <w:r w:rsidR="00041ADF">
        <w:rPr>
          <w:rFonts w:ascii="Times New Roman" w:hAnsi="Times New Roman" w:cs="Times New Roman"/>
          <w:sz w:val="24"/>
          <w:szCs w:val="24"/>
        </w:rPr>
        <w:lastRenderedPageBreak/>
        <w:t xml:space="preserve">Paleocene and Eocene deposits, transitional forms </w:t>
      </w:r>
      <w:r w:rsidR="008A03DA">
        <w:rPr>
          <w:rFonts w:ascii="Times New Roman" w:hAnsi="Times New Roman" w:cs="Times New Roman"/>
          <w:sz w:val="24"/>
          <w:szCs w:val="24"/>
        </w:rPr>
        <w:t>ought to</w:t>
      </w:r>
      <w:r w:rsidR="00041ADF">
        <w:rPr>
          <w:rFonts w:ascii="Times New Roman" w:hAnsi="Times New Roman" w:cs="Times New Roman"/>
          <w:sz w:val="24"/>
          <w:szCs w:val="24"/>
        </w:rPr>
        <w:t xml:space="preserve"> be found in early Pale</w:t>
      </w:r>
      <w:r w:rsidR="00AA0BF3">
        <w:rPr>
          <w:rFonts w:ascii="Times New Roman" w:hAnsi="Times New Roman" w:cs="Times New Roman"/>
          <w:sz w:val="24"/>
          <w:szCs w:val="24"/>
        </w:rPr>
        <w:t>ocene or late Cretaceous strata.</w:t>
      </w:r>
      <w:r w:rsidR="00041ADF">
        <w:rPr>
          <w:rFonts w:ascii="Times New Roman" w:hAnsi="Times New Roman" w:cs="Times New Roman"/>
          <w:sz w:val="24"/>
          <w:szCs w:val="24"/>
        </w:rPr>
        <w:t xml:space="preserve"> </w:t>
      </w:r>
      <w:r w:rsidR="008A03DA">
        <w:rPr>
          <w:rFonts w:ascii="Times New Roman" w:hAnsi="Times New Roman" w:cs="Times New Roman"/>
          <w:sz w:val="24"/>
          <w:szCs w:val="24"/>
        </w:rPr>
        <w:t xml:space="preserve">This data will be combined with </w:t>
      </w:r>
      <w:ins w:id="16" w:author="Nicholas" w:date="2016-05-05T16:52:00Z">
        <w:r w:rsidR="00E31409">
          <w:rPr>
            <w:rFonts w:ascii="Times New Roman" w:hAnsi="Times New Roman" w:cs="Times New Roman"/>
            <w:sz w:val="24"/>
            <w:szCs w:val="24"/>
          </w:rPr>
          <w:t xml:space="preserve">additional </w:t>
        </w:r>
      </w:ins>
      <w:del w:id="17" w:author="Nicholas" w:date="2016-05-05T16:52:00Z">
        <w:r w:rsidR="008A03DA" w:rsidDel="00E31409">
          <w:rPr>
            <w:rFonts w:ascii="Times New Roman" w:hAnsi="Times New Roman" w:cs="Times New Roman"/>
            <w:sz w:val="24"/>
            <w:szCs w:val="24"/>
          </w:rPr>
          <w:delText xml:space="preserve">stratigraphic </w:delText>
        </w:r>
      </w:del>
      <w:r w:rsidR="008A03DA">
        <w:rPr>
          <w:rFonts w:ascii="Times New Roman" w:hAnsi="Times New Roman" w:cs="Times New Roman"/>
          <w:sz w:val="24"/>
          <w:szCs w:val="24"/>
        </w:rPr>
        <w:t>information from the MacroStrat Database</w:t>
      </w:r>
      <w:r>
        <w:rPr>
          <w:rFonts w:ascii="Times New Roman" w:hAnsi="Times New Roman" w:cs="Times New Roman"/>
          <w:sz w:val="24"/>
          <w:szCs w:val="24"/>
        </w:rPr>
        <w:t xml:space="preserve">, a database of </w:t>
      </w:r>
      <w:del w:id="18" w:author="Andrew Zaffos" w:date="2016-05-05T16:21:00Z">
        <w:r w:rsidDel="00113C54">
          <w:rPr>
            <w:rFonts w:ascii="Times New Roman" w:hAnsi="Times New Roman" w:cs="Times New Roman"/>
            <w:sz w:val="24"/>
            <w:szCs w:val="24"/>
          </w:rPr>
          <w:delText>geological stratigraphy</w:delText>
        </w:r>
      </w:del>
      <w:ins w:id="19" w:author="Andrew Zaffos" w:date="2016-05-05T16:21:00Z">
        <w:r w:rsidR="00113C54">
          <w:rPr>
            <w:rFonts w:ascii="Times New Roman" w:hAnsi="Times New Roman" w:cs="Times New Roman"/>
            <w:sz w:val="24"/>
            <w:szCs w:val="24"/>
          </w:rPr>
          <w:t>stratigraphic units</w:t>
        </w:r>
      </w:ins>
      <w:ins w:id="20" w:author="Nicholas" w:date="2016-05-05T16:45:00Z">
        <w:r w:rsidR="004B1AB9">
          <w:rPr>
            <w:rFonts w:ascii="Times New Roman" w:hAnsi="Times New Roman" w:cs="Times New Roman"/>
            <w:sz w:val="24"/>
            <w:szCs w:val="24"/>
          </w:rPr>
          <w:t>, lithology, and environment</w:t>
        </w:r>
      </w:ins>
      <w:r>
        <w:rPr>
          <w:rFonts w:ascii="Times New Roman" w:hAnsi="Times New Roman" w:cs="Times New Roman"/>
          <w:sz w:val="24"/>
          <w:szCs w:val="24"/>
        </w:rPr>
        <w:t>,</w:t>
      </w:r>
      <w:r w:rsidR="008A03DA">
        <w:rPr>
          <w:rFonts w:ascii="Times New Roman" w:hAnsi="Times New Roman" w:cs="Times New Roman"/>
          <w:sz w:val="24"/>
          <w:szCs w:val="24"/>
        </w:rPr>
        <w:t xml:space="preserve"> in order to find where rocks of the appropriate age and </w:t>
      </w:r>
      <w:ins w:id="21" w:author="Nicholas" w:date="2016-05-05T16:45:00Z">
        <w:r w:rsidR="004B1AB9">
          <w:rPr>
            <w:rFonts w:ascii="Times New Roman" w:hAnsi="Times New Roman" w:cs="Times New Roman"/>
            <w:sz w:val="24"/>
            <w:szCs w:val="24"/>
          </w:rPr>
          <w:t xml:space="preserve">preservation </w:t>
        </w:r>
      </w:ins>
      <w:del w:id="22" w:author="Nicholas" w:date="2016-05-05T16:45:00Z">
        <w:r w:rsidR="008A03DA" w:rsidDel="004B1AB9">
          <w:rPr>
            <w:rFonts w:ascii="Times New Roman" w:hAnsi="Times New Roman" w:cs="Times New Roman"/>
            <w:sz w:val="24"/>
            <w:szCs w:val="24"/>
          </w:rPr>
          <w:delText>deposi</w:delText>
        </w:r>
        <w:r w:rsidR="008902AD" w:rsidDel="004B1AB9">
          <w:rPr>
            <w:rFonts w:ascii="Times New Roman" w:hAnsi="Times New Roman" w:cs="Times New Roman"/>
            <w:sz w:val="24"/>
            <w:szCs w:val="24"/>
          </w:rPr>
          <w:delText xml:space="preserve">tional </w:delText>
        </w:r>
      </w:del>
      <w:r w:rsidR="008902AD">
        <w:rPr>
          <w:rFonts w:ascii="Times New Roman" w:hAnsi="Times New Roman" w:cs="Times New Roman"/>
          <w:sz w:val="24"/>
          <w:szCs w:val="24"/>
        </w:rPr>
        <w:t>environment are exposed. Because the ancestors of bats are hypothesized to have been arboreal insectivores and elementary gliders (Gunnel and Simmons 2005), I will look for deposits that contain</w:t>
      </w:r>
      <w:ins w:id="23" w:author="Nicholas" w:date="2016-05-05T16:46:00Z">
        <w:r w:rsidR="004B1AB9">
          <w:rPr>
            <w:rFonts w:ascii="Times New Roman" w:hAnsi="Times New Roman" w:cs="Times New Roman"/>
            <w:sz w:val="24"/>
            <w:szCs w:val="24"/>
          </w:rPr>
          <w:t xml:space="preserve"> terrestrial fauna characteristic of</w:t>
        </w:r>
      </w:ins>
      <w:del w:id="24" w:author="Nicholas" w:date="2016-05-05T16:46:00Z">
        <w:r w:rsidR="008902AD" w:rsidDel="004B1AB9">
          <w:rPr>
            <w:rFonts w:ascii="Times New Roman" w:hAnsi="Times New Roman" w:cs="Times New Roman"/>
            <w:sz w:val="24"/>
            <w:szCs w:val="24"/>
          </w:rPr>
          <w:delText>ed</w:delText>
        </w:r>
      </w:del>
      <w:r w:rsidR="008902AD">
        <w:rPr>
          <w:rFonts w:ascii="Times New Roman" w:hAnsi="Times New Roman" w:cs="Times New Roman"/>
          <w:sz w:val="24"/>
          <w:szCs w:val="24"/>
        </w:rPr>
        <w:t xml:space="preserve"> forest habitat during the Late Cretaceous-Early Paleocene</w:t>
      </w:r>
      <w:del w:id="25" w:author="Nicholas" w:date="2016-05-05T16:48:00Z">
        <w:r w:rsidR="008902AD" w:rsidDel="00E31409">
          <w:rPr>
            <w:rFonts w:ascii="Times New Roman" w:hAnsi="Times New Roman" w:cs="Times New Roman"/>
            <w:sz w:val="24"/>
            <w:szCs w:val="24"/>
          </w:rPr>
          <w:delText>.</w:delText>
        </w:r>
      </w:del>
      <w:ins w:id="26" w:author="Nicholas" w:date="2016-05-05T16:48:00Z">
        <w:r w:rsidR="00E31409">
          <w:rPr>
            <w:rFonts w:ascii="Times New Roman" w:hAnsi="Times New Roman" w:cs="Times New Roman"/>
            <w:sz w:val="24"/>
            <w:szCs w:val="24"/>
          </w:rPr>
          <w:t>.</w:t>
        </w:r>
      </w:ins>
      <w:r w:rsidR="00006A39">
        <w:rPr>
          <w:rFonts w:ascii="Times New Roman" w:hAnsi="Times New Roman" w:cs="Times New Roman"/>
          <w:sz w:val="24"/>
          <w:szCs w:val="24"/>
        </w:rPr>
        <w:t xml:space="preserve"> An especially important criterion will be the presence of mammals and other fossils that are frequently found alongside existing bat deposits</w:t>
      </w:r>
      <w:ins w:id="27" w:author="Nicholas" w:date="2016-05-05T16:53:00Z">
        <w:r w:rsidR="00E31409">
          <w:rPr>
            <w:rFonts w:ascii="Times New Roman" w:hAnsi="Times New Roman" w:cs="Times New Roman"/>
            <w:sz w:val="24"/>
            <w:szCs w:val="24"/>
          </w:rPr>
          <w:t xml:space="preserve"> (Simmons et al. 2008).</w:t>
        </w:r>
      </w:ins>
      <w:del w:id="28" w:author="Nicholas" w:date="2016-05-05T16:53:00Z">
        <w:r w:rsidR="00006A39" w:rsidDel="00E31409">
          <w:rPr>
            <w:rFonts w:ascii="Times New Roman" w:hAnsi="Times New Roman" w:cs="Times New Roman"/>
            <w:sz w:val="24"/>
            <w:szCs w:val="24"/>
          </w:rPr>
          <w:delText>.</w:delText>
        </w:r>
      </w:del>
      <w:r w:rsidR="008902AD">
        <w:rPr>
          <w:rFonts w:ascii="Times New Roman" w:hAnsi="Times New Roman" w:cs="Times New Roman"/>
          <w:sz w:val="24"/>
          <w:szCs w:val="24"/>
        </w:rPr>
        <w:t xml:space="preserve"> Once sites have been identified that meet these criteria, </w:t>
      </w:r>
      <w:r w:rsidR="00041ADF">
        <w:rPr>
          <w:rFonts w:ascii="Times New Roman" w:hAnsi="Times New Roman" w:cs="Times New Roman"/>
          <w:sz w:val="24"/>
          <w:szCs w:val="24"/>
        </w:rPr>
        <w:t>GIS</w:t>
      </w:r>
      <w:r w:rsidR="008902AD">
        <w:rPr>
          <w:rFonts w:ascii="Times New Roman" w:hAnsi="Times New Roman" w:cs="Times New Roman"/>
          <w:sz w:val="24"/>
          <w:szCs w:val="24"/>
        </w:rPr>
        <w:t xml:space="preserve"> maps</w:t>
      </w:r>
      <w:r w:rsidR="00C80FB1">
        <w:rPr>
          <w:rFonts w:ascii="Times New Roman" w:hAnsi="Times New Roman" w:cs="Times New Roman"/>
          <w:sz w:val="24"/>
          <w:szCs w:val="24"/>
        </w:rPr>
        <w:t xml:space="preserve"> of those sites</w:t>
      </w:r>
      <w:r w:rsidR="008902AD">
        <w:rPr>
          <w:rFonts w:ascii="Times New Roman" w:hAnsi="Times New Roman" w:cs="Times New Roman"/>
          <w:sz w:val="24"/>
          <w:szCs w:val="24"/>
        </w:rPr>
        <w:t xml:space="preserve"> will be created. The GIS data will be used</w:t>
      </w:r>
      <w:r w:rsidR="00A06161">
        <w:rPr>
          <w:rFonts w:ascii="Times New Roman" w:hAnsi="Times New Roman" w:cs="Times New Roman"/>
          <w:sz w:val="24"/>
          <w:szCs w:val="24"/>
        </w:rPr>
        <w:t xml:space="preserve"> </w:t>
      </w:r>
      <w:r w:rsidR="008902AD">
        <w:rPr>
          <w:rFonts w:ascii="Times New Roman" w:hAnsi="Times New Roman" w:cs="Times New Roman"/>
          <w:sz w:val="24"/>
          <w:szCs w:val="24"/>
        </w:rPr>
        <w:t xml:space="preserve">to create a frequently used predictive model called a </w:t>
      </w:r>
      <w:r w:rsidR="00C80FB1">
        <w:rPr>
          <w:rFonts w:ascii="Times New Roman" w:hAnsi="Times New Roman" w:cs="Times New Roman"/>
          <w:sz w:val="24"/>
          <w:szCs w:val="24"/>
        </w:rPr>
        <w:t xml:space="preserve">suitability </w:t>
      </w:r>
      <w:r w:rsidR="008902AD">
        <w:rPr>
          <w:rFonts w:ascii="Times New Roman" w:hAnsi="Times New Roman" w:cs="Times New Roman"/>
          <w:sz w:val="24"/>
          <w:szCs w:val="24"/>
        </w:rPr>
        <w:t>surface, in which different spatial variables are mathematically combined to produce suggested solutions (Oheim 2007). The suitability surface can then be used to</w:t>
      </w:r>
      <w:r w:rsidR="00306CEC">
        <w:rPr>
          <w:rFonts w:ascii="Times New Roman" w:hAnsi="Times New Roman" w:cs="Times New Roman"/>
          <w:sz w:val="24"/>
          <w:szCs w:val="24"/>
        </w:rPr>
        <w:t xml:space="preserve"> rank potential sites by their likelihood of containing transitional fossils, and then to</w:t>
      </w:r>
      <w:r w:rsidR="008902AD">
        <w:rPr>
          <w:rFonts w:ascii="Times New Roman" w:hAnsi="Times New Roman" w:cs="Times New Roman"/>
          <w:sz w:val="24"/>
          <w:szCs w:val="24"/>
        </w:rPr>
        <w:t xml:space="preserve"> find locations</w:t>
      </w:r>
      <w:r w:rsidR="00041ADF">
        <w:rPr>
          <w:rFonts w:ascii="Times New Roman" w:hAnsi="Times New Roman" w:cs="Times New Roman"/>
          <w:sz w:val="24"/>
          <w:szCs w:val="24"/>
        </w:rPr>
        <w:t xml:space="preserve"> within promising </w:t>
      </w:r>
      <w:r w:rsidR="008902AD">
        <w:rPr>
          <w:rFonts w:ascii="Times New Roman" w:hAnsi="Times New Roman" w:cs="Times New Roman"/>
          <w:sz w:val="24"/>
          <w:szCs w:val="24"/>
        </w:rPr>
        <w:t xml:space="preserve">sites where </w:t>
      </w:r>
      <w:r w:rsidR="00041ADF">
        <w:rPr>
          <w:rFonts w:ascii="Times New Roman" w:hAnsi="Times New Roman" w:cs="Times New Roman"/>
          <w:sz w:val="24"/>
          <w:szCs w:val="24"/>
        </w:rPr>
        <w:t>fossils are li</w:t>
      </w:r>
      <w:r w:rsidR="008902AD">
        <w:rPr>
          <w:rFonts w:ascii="Times New Roman" w:hAnsi="Times New Roman" w:cs="Times New Roman"/>
          <w:sz w:val="24"/>
          <w:szCs w:val="24"/>
        </w:rPr>
        <w:t xml:space="preserve">kely to be found, based on key </w:t>
      </w:r>
      <w:r w:rsidR="00C80FB1">
        <w:rPr>
          <w:rFonts w:ascii="Times New Roman" w:hAnsi="Times New Roman" w:cs="Times New Roman"/>
          <w:sz w:val="24"/>
          <w:szCs w:val="24"/>
        </w:rPr>
        <w:t>metrics such as terrain accessibility, vegetation coverage, and elevation. Fieldwork will be c</w:t>
      </w:r>
      <w:r w:rsidR="00EA083E">
        <w:rPr>
          <w:rFonts w:ascii="Times New Roman" w:hAnsi="Times New Roman" w:cs="Times New Roman"/>
          <w:sz w:val="24"/>
          <w:szCs w:val="24"/>
        </w:rPr>
        <w:t>onducted in the summer of 201</w:t>
      </w:r>
      <w:r w:rsidR="00E32811">
        <w:rPr>
          <w:rFonts w:ascii="Times New Roman" w:hAnsi="Times New Roman" w:cs="Times New Roman"/>
          <w:sz w:val="24"/>
          <w:szCs w:val="24"/>
        </w:rPr>
        <w:t>7. Teams of undergraduate volunteers and I</w:t>
      </w:r>
      <w:r w:rsidR="00AA0BF3">
        <w:rPr>
          <w:rFonts w:ascii="Times New Roman" w:hAnsi="Times New Roman" w:cs="Times New Roman"/>
          <w:sz w:val="24"/>
          <w:szCs w:val="24"/>
        </w:rPr>
        <w:t xml:space="preserve"> will travel to each</w:t>
      </w:r>
      <w:r w:rsidR="00EA083E">
        <w:rPr>
          <w:rFonts w:ascii="Times New Roman" w:hAnsi="Times New Roman" w:cs="Times New Roman"/>
          <w:sz w:val="24"/>
          <w:szCs w:val="24"/>
        </w:rPr>
        <w:t xml:space="preserve"> site for which transitional fossils are predicted by the above ana</w:t>
      </w:r>
      <w:r w:rsidR="00E8056D">
        <w:rPr>
          <w:rFonts w:ascii="Times New Roman" w:hAnsi="Times New Roman" w:cs="Times New Roman"/>
          <w:sz w:val="24"/>
          <w:szCs w:val="24"/>
        </w:rPr>
        <w:t>lyses,</w:t>
      </w:r>
      <w:r w:rsidR="00E32811">
        <w:rPr>
          <w:rFonts w:ascii="Times New Roman" w:hAnsi="Times New Roman" w:cs="Times New Roman"/>
          <w:sz w:val="24"/>
          <w:szCs w:val="24"/>
        </w:rPr>
        <w:t xml:space="preserve"> establish search images and prospect for fossils, if possible.</w:t>
      </w:r>
      <w:r w:rsidR="00AA0BF3">
        <w:rPr>
          <w:rFonts w:ascii="Times New Roman" w:hAnsi="Times New Roman" w:cs="Times New Roman"/>
          <w:sz w:val="24"/>
          <w:szCs w:val="24"/>
        </w:rPr>
        <w:t xml:space="preserve"> Special emphasis will be placed on deposits and geographic areas that have already produced fossil bats. </w:t>
      </w:r>
      <w:r w:rsidR="00EA083E">
        <w:rPr>
          <w:rFonts w:ascii="Times New Roman" w:hAnsi="Times New Roman" w:cs="Times New Roman"/>
          <w:sz w:val="24"/>
          <w:szCs w:val="24"/>
        </w:rPr>
        <w:t xml:space="preserve"> </w:t>
      </w:r>
    </w:p>
    <w:p w:rsidR="006A4BB5" w:rsidRPr="00A06161" w:rsidRDefault="006A4BB5" w:rsidP="00CA7EE8">
      <w:pPr>
        <w:rPr>
          <w:rFonts w:ascii="Times New Roman" w:hAnsi="Times New Roman" w:cs="Times New Roman"/>
          <w:sz w:val="24"/>
          <w:szCs w:val="24"/>
        </w:rPr>
      </w:pPr>
    </w:p>
    <w:p w:rsidR="00CA7EE8" w:rsidRDefault="00CA7EE8" w:rsidP="00CA7EE8">
      <w:pPr>
        <w:rPr>
          <w:rFonts w:ascii="Times New Roman" w:hAnsi="Times New Roman" w:cs="Times New Roman"/>
          <w:b/>
          <w:sz w:val="24"/>
          <w:szCs w:val="24"/>
        </w:rPr>
      </w:pPr>
      <w:r>
        <w:rPr>
          <w:rFonts w:ascii="Times New Roman" w:hAnsi="Times New Roman" w:cs="Times New Roman"/>
          <w:b/>
          <w:sz w:val="24"/>
          <w:szCs w:val="24"/>
        </w:rPr>
        <w:t>References.</w:t>
      </w:r>
      <w:r w:rsidR="00743E41">
        <w:rPr>
          <w:rFonts w:ascii="Times New Roman" w:hAnsi="Times New Roman" w:cs="Times New Roman"/>
          <w:b/>
          <w:sz w:val="24"/>
          <w:szCs w:val="24"/>
        </w:rPr>
        <w:t xml:space="preserve"> (228</w:t>
      </w:r>
      <w:ins w:id="29" w:author="Nicholas" w:date="2016-05-05T16:53:00Z">
        <w:r w:rsidR="00E31409">
          <w:rPr>
            <w:rFonts w:ascii="Times New Roman" w:hAnsi="Times New Roman" w:cs="Times New Roman"/>
            <w:b/>
            <w:sz w:val="24"/>
            <w:szCs w:val="24"/>
          </w:rPr>
          <w:t>8</w:t>
        </w:r>
      </w:ins>
      <w:del w:id="30" w:author="Nicholas" w:date="2016-05-05T16:53:00Z">
        <w:r w:rsidR="00743E41" w:rsidDel="00E31409">
          <w:rPr>
            <w:rFonts w:ascii="Times New Roman" w:hAnsi="Times New Roman" w:cs="Times New Roman"/>
            <w:b/>
            <w:sz w:val="24"/>
            <w:szCs w:val="24"/>
          </w:rPr>
          <w:delText>9</w:delText>
        </w:r>
      </w:del>
      <w:r w:rsidR="002E3D96">
        <w:rPr>
          <w:rFonts w:ascii="Times New Roman" w:hAnsi="Times New Roman" w:cs="Times New Roman"/>
          <w:b/>
          <w:sz w:val="24"/>
          <w:szCs w:val="24"/>
        </w:rPr>
        <w:t>/2500)</w:t>
      </w:r>
    </w:p>
    <w:p w:rsidR="00CA7EE8" w:rsidRDefault="004C2BD8" w:rsidP="00CA7EE8">
      <w:pPr>
        <w:rPr>
          <w:rFonts w:ascii="Times New Roman" w:hAnsi="Times New Roman" w:cs="Times New Roman"/>
          <w:sz w:val="24"/>
          <w:szCs w:val="24"/>
        </w:rPr>
      </w:pPr>
      <w:r>
        <w:rPr>
          <w:rFonts w:ascii="Times New Roman" w:hAnsi="Times New Roman" w:cs="Times New Roman"/>
          <w:sz w:val="24"/>
          <w:szCs w:val="24"/>
        </w:rPr>
        <w:t>Eiting, T.P, 2009. Global Completeness of the Bat Fossil Record: Journal of Mammalian Evolution, v.16, n.3, p.151-173.</w:t>
      </w:r>
    </w:p>
    <w:p w:rsidR="00524474" w:rsidRDefault="00524474" w:rsidP="00CA7EE8">
      <w:pPr>
        <w:rPr>
          <w:rFonts w:ascii="Times New Roman" w:hAnsi="Times New Roman" w:cs="Times New Roman"/>
          <w:sz w:val="24"/>
          <w:szCs w:val="24"/>
        </w:rPr>
      </w:pPr>
      <w:r>
        <w:rPr>
          <w:rFonts w:ascii="Times New Roman" w:hAnsi="Times New Roman" w:cs="Times New Roman"/>
          <w:sz w:val="24"/>
          <w:szCs w:val="24"/>
        </w:rPr>
        <w:lastRenderedPageBreak/>
        <w:t xml:space="preserve">Gingerich, P.D., 1987. Early Eocene bats (Mammalia, Chiroptera) and other vertebrates in freshwater limestones of the Willwood Formation, Clark’s Fork Basin, Wyoming: Contributions from the Museum of Paleontology, University of Michigan, v.27, n.11, p. 275-320.  </w:t>
      </w:r>
    </w:p>
    <w:p w:rsidR="002E3D96" w:rsidRDefault="002E3D96" w:rsidP="00CA7EE8">
      <w:pPr>
        <w:rPr>
          <w:rFonts w:ascii="Times New Roman" w:hAnsi="Times New Roman" w:cs="Times New Roman"/>
          <w:sz w:val="24"/>
          <w:szCs w:val="24"/>
        </w:rPr>
      </w:pPr>
      <w:r>
        <w:rPr>
          <w:rFonts w:ascii="Times New Roman" w:hAnsi="Times New Roman" w:cs="Times New Roman"/>
          <w:sz w:val="24"/>
          <w:szCs w:val="24"/>
        </w:rPr>
        <w:t xml:space="preserve">Graham, R.W., Lundelius, E. Jr., Graham, M.A., Schroeder, R., Toomy III, R, Anderson, E., Barnosky, A., Burns, J., Churcher, C., Grayson, D., Guthrie, R.D., Harington, C., Jefferson, G., Martin, L., McDonald, H.G., Morian, R., Semken, H. Jr., Webb, S.D., Werdelin, L., and Wilson, M, 1996. Spatial response of mammals to Late Quaternary environmental fluctuations: Science v.272, p.1601-1606.  </w:t>
      </w:r>
    </w:p>
    <w:p w:rsidR="001F1F72" w:rsidRDefault="001F1F72" w:rsidP="00CA7EE8">
      <w:pPr>
        <w:rPr>
          <w:rFonts w:ascii="Times New Roman" w:hAnsi="Times New Roman" w:cs="Times New Roman"/>
          <w:sz w:val="24"/>
          <w:szCs w:val="24"/>
        </w:rPr>
      </w:pPr>
      <w:r>
        <w:rPr>
          <w:rFonts w:ascii="Times New Roman" w:hAnsi="Times New Roman" w:cs="Times New Roman"/>
          <w:sz w:val="24"/>
          <w:szCs w:val="24"/>
        </w:rPr>
        <w:t xml:space="preserve">Gunnell, G.F., and Simmons, N.B., 2005. Fossil Evidence and the Origin of Bats: Journal of Mammalian Evolution, v.12, n.1, p.209-246. </w:t>
      </w:r>
    </w:p>
    <w:p w:rsidR="00C43C9A" w:rsidRDefault="00C43C9A" w:rsidP="00CA7EE8">
      <w:pPr>
        <w:rPr>
          <w:rFonts w:ascii="Times New Roman" w:hAnsi="Times New Roman" w:cs="Times New Roman"/>
          <w:sz w:val="24"/>
          <w:szCs w:val="24"/>
        </w:rPr>
      </w:pPr>
      <w:r>
        <w:rPr>
          <w:rFonts w:ascii="Times New Roman" w:hAnsi="Times New Roman" w:cs="Times New Roman"/>
          <w:sz w:val="24"/>
          <w:szCs w:val="24"/>
        </w:rPr>
        <w:t>Hand, S.J., Sig</w:t>
      </w:r>
      <w:r w:rsidRPr="00C43C9A">
        <w:rPr>
          <w:rFonts w:ascii="Times New Roman" w:hAnsi="Times New Roman" w:cs="Times New Roman"/>
          <w:sz w:val="24"/>
          <w:szCs w:val="24"/>
        </w:rPr>
        <w:t>é</w:t>
      </w:r>
      <w:r>
        <w:rPr>
          <w:rFonts w:ascii="Times New Roman" w:hAnsi="Times New Roman" w:cs="Times New Roman"/>
          <w:sz w:val="24"/>
          <w:szCs w:val="24"/>
        </w:rPr>
        <w:t xml:space="preserve">, B., Archer, M., Gunnell, G.F., and Simmons, N.B., 2015. </w:t>
      </w:r>
      <w:r w:rsidRPr="00C43C9A">
        <w:rPr>
          <w:rFonts w:ascii="Times New Roman" w:hAnsi="Times New Roman" w:cs="Times New Roman"/>
          <w:sz w:val="24"/>
          <w:szCs w:val="24"/>
        </w:rPr>
        <w:t>A New Early Eocene (Ypresian) Bat from Pourcy, Paris Basin, France, with Comments on Patterns of Diversity in the Earliest Chiropterans</w:t>
      </w:r>
      <w:r>
        <w:rPr>
          <w:rFonts w:ascii="Times New Roman" w:hAnsi="Times New Roman" w:cs="Times New Roman"/>
          <w:sz w:val="24"/>
          <w:szCs w:val="24"/>
        </w:rPr>
        <w:t xml:space="preserve">: Journal of Mammalian Evolution, v.22, n.3, p.343-354. </w:t>
      </w:r>
    </w:p>
    <w:p w:rsidR="00C43C9A" w:rsidRDefault="00C43C9A" w:rsidP="00CA7EE8">
      <w:pPr>
        <w:rPr>
          <w:rFonts w:ascii="Times New Roman" w:hAnsi="Times New Roman" w:cs="Times New Roman"/>
          <w:sz w:val="24"/>
          <w:szCs w:val="24"/>
        </w:rPr>
      </w:pPr>
      <w:r>
        <w:rPr>
          <w:rFonts w:ascii="Times New Roman" w:hAnsi="Times New Roman" w:cs="Times New Roman"/>
          <w:sz w:val="24"/>
          <w:szCs w:val="24"/>
        </w:rPr>
        <w:t xml:space="preserve">Oheim, K.B., 2007. </w:t>
      </w:r>
      <w:r w:rsidRPr="00C43C9A">
        <w:rPr>
          <w:rFonts w:ascii="Times New Roman" w:hAnsi="Times New Roman" w:cs="Times New Roman"/>
          <w:sz w:val="24"/>
          <w:szCs w:val="24"/>
        </w:rPr>
        <w:t>Fossil site prediction using geographic information systems (GIS) and suitability analysis: The Two Medicine Formation, MT, a test case</w:t>
      </w:r>
      <w:r>
        <w:rPr>
          <w:rFonts w:ascii="Times New Roman" w:hAnsi="Times New Roman" w:cs="Times New Roman"/>
          <w:sz w:val="24"/>
          <w:szCs w:val="24"/>
        </w:rPr>
        <w:t xml:space="preserve">: </w:t>
      </w:r>
      <w:r w:rsidRPr="00C43C9A">
        <w:rPr>
          <w:rFonts w:ascii="Times New Roman" w:hAnsi="Times New Roman" w:cs="Times New Roman"/>
          <w:sz w:val="24"/>
          <w:szCs w:val="24"/>
        </w:rPr>
        <w:t>Palaeogeography, Palaeoclimatology, Palaeoecology</w:t>
      </w:r>
      <w:r w:rsidR="00E944E6">
        <w:rPr>
          <w:rFonts w:ascii="Times New Roman" w:hAnsi="Times New Roman" w:cs="Times New Roman"/>
          <w:sz w:val="24"/>
          <w:szCs w:val="24"/>
        </w:rPr>
        <w:t>, v.251, n.3-4, p.</w:t>
      </w:r>
      <w:r>
        <w:rPr>
          <w:rFonts w:ascii="Times New Roman" w:hAnsi="Times New Roman" w:cs="Times New Roman"/>
          <w:sz w:val="24"/>
          <w:szCs w:val="24"/>
        </w:rPr>
        <w:t xml:space="preserve">354-365. </w:t>
      </w:r>
    </w:p>
    <w:p w:rsidR="00743E41" w:rsidRDefault="00743E41" w:rsidP="00CA7EE8">
      <w:pPr>
        <w:rPr>
          <w:rFonts w:ascii="Times New Roman" w:hAnsi="Times New Roman" w:cs="Times New Roman"/>
          <w:sz w:val="24"/>
          <w:szCs w:val="24"/>
        </w:rPr>
      </w:pPr>
      <w:r>
        <w:rPr>
          <w:rFonts w:ascii="Times New Roman" w:hAnsi="Times New Roman" w:cs="Times New Roman"/>
          <w:sz w:val="24"/>
          <w:szCs w:val="24"/>
        </w:rPr>
        <w:t xml:space="preserve">Rayfield, E.J., Barret, P.M., McDonnell, R.A., and Willis, K.J., 2005. A Geographical Information System (GIS) study of Triassic vertebrate biochronology: Geological Magazine v.142, n.4, p.327-354. </w:t>
      </w:r>
    </w:p>
    <w:p w:rsidR="00F56E2F" w:rsidRDefault="00F56E2F" w:rsidP="00CA7EE8">
      <w:pPr>
        <w:rPr>
          <w:rFonts w:ascii="Times New Roman" w:hAnsi="Times New Roman" w:cs="Times New Roman"/>
          <w:sz w:val="24"/>
          <w:szCs w:val="24"/>
        </w:rPr>
      </w:pPr>
      <w:r>
        <w:rPr>
          <w:rFonts w:ascii="Times New Roman" w:hAnsi="Times New Roman" w:cs="Times New Roman"/>
          <w:sz w:val="24"/>
          <w:szCs w:val="24"/>
        </w:rPr>
        <w:t>Sears, K.E., Behringer, R.R., Rasweiler IV, J.J.</w:t>
      </w:r>
      <w:del w:id="31" w:author="Nicholas" w:date="2016-05-05T16:48:00Z">
        <w:r w:rsidDel="00E31409">
          <w:rPr>
            <w:rFonts w:ascii="Times New Roman" w:hAnsi="Times New Roman" w:cs="Times New Roman"/>
            <w:sz w:val="24"/>
            <w:szCs w:val="24"/>
          </w:rPr>
          <w:delText>,  and</w:delText>
        </w:r>
      </w:del>
      <w:ins w:id="32" w:author="Nicholas" w:date="2016-05-05T16:48:00Z">
        <w:r w:rsidR="00E31409">
          <w:rPr>
            <w:rFonts w:ascii="Times New Roman" w:hAnsi="Times New Roman" w:cs="Times New Roman"/>
            <w:sz w:val="24"/>
            <w:szCs w:val="24"/>
          </w:rPr>
          <w:t>, and</w:t>
        </w:r>
      </w:ins>
      <w:r>
        <w:rPr>
          <w:rFonts w:ascii="Times New Roman" w:hAnsi="Times New Roman" w:cs="Times New Roman"/>
          <w:sz w:val="24"/>
          <w:szCs w:val="24"/>
        </w:rPr>
        <w:t xml:space="preserve"> Niswander, L.A., 2005. Development of bat flight: Morphologic and molecular evolution of bat wing digits: PNAS, v.103, n.17, p. 6581-6586.</w:t>
      </w:r>
    </w:p>
    <w:p w:rsidR="001F1F72" w:rsidRDefault="001F1F72" w:rsidP="00CA7EE8">
      <w:pPr>
        <w:rPr>
          <w:rFonts w:ascii="Times New Roman" w:hAnsi="Times New Roman" w:cs="Times New Roman"/>
          <w:sz w:val="24"/>
          <w:szCs w:val="24"/>
        </w:rPr>
      </w:pPr>
      <w:r>
        <w:rPr>
          <w:rFonts w:ascii="Times New Roman" w:hAnsi="Times New Roman" w:cs="Times New Roman"/>
          <w:sz w:val="24"/>
          <w:szCs w:val="24"/>
        </w:rPr>
        <w:t xml:space="preserve">Simmons, N.B., Seymour, K.L., Habersetzer, J., and Gunnell, G.F., 2008. Primitive Early Eocene bat from Wyoming and the evolution of flight and echolocation: Nature, v.451, p. 818-821. </w:t>
      </w:r>
    </w:p>
    <w:p w:rsidR="00C43C9A" w:rsidRDefault="00C43C9A" w:rsidP="00C43C9A">
      <w:pPr>
        <w:rPr>
          <w:rFonts w:ascii="Times New Roman" w:hAnsi="Times New Roman" w:cs="Times New Roman"/>
          <w:sz w:val="24"/>
          <w:szCs w:val="24"/>
        </w:rPr>
      </w:pPr>
      <w:r>
        <w:rPr>
          <w:rFonts w:ascii="Times New Roman" w:hAnsi="Times New Roman" w:cs="Times New Roman"/>
          <w:sz w:val="24"/>
          <w:szCs w:val="24"/>
        </w:rPr>
        <w:t>Teeling, E.C., Springer, M.S., Madsen, O., Bates, P., O’Brien, S.J., and Murphy, W.J., 2005. A Molecular Phylogeny for Bats Illuminates Biogeography and the Fossil Record: Science, v.307, p.580-583.</w:t>
      </w:r>
    </w:p>
    <w:p w:rsidR="00C43C9A" w:rsidRPr="004C2BD8" w:rsidRDefault="00F56504" w:rsidP="00CA7EE8">
      <w:pPr>
        <w:rPr>
          <w:rFonts w:ascii="Times New Roman" w:hAnsi="Times New Roman" w:cs="Times New Roman"/>
          <w:sz w:val="24"/>
          <w:szCs w:val="24"/>
        </w:rPr>
      </w:pPr>
      <w:r>
        <w:rPr>
          <w:rFonts w:ascii="Times New Roman" w:hAnsi="Times New Roman" w:cs="Times New Roman"/>
          <w:sz w:val="24"/>
          <w:szCs w:val="24"/>
        </w:rPr>
        <w:t>Thewissen, J.G.M., and Babcock, S.K., 1992. The Origin of Flight in Bats. Bioscience</w:t>
      </w:r>
      <w:r w:rsidR="00450969">
        <w:rPr>
          <w:rFonts w:ascii="Times New Roman" w:hAnsi="Times New Roman" w:cs="Times New Roman"/>
          <w:sz w:val="24"/>
          <w:szCs w:val="24"/>
        </w:rPr>
        <w:t xml:space="preserve">, v.42, n.5, p. 340-345. </w:t>
      </w:r>
    </w:p>
    <w:sectPr w:rsidR="00C43C9A" w:rsidRPr="004C2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holas">
    <w15:presenceInfo w15:providerId="None" w15:userId="Nicho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EE8"/>
    <w:rsid w:val="00006A39"/>
    <w:rsid w:val="00041ADF"/>
    <w:rsid w:val="000E2A6B"/>
    <w:rsid w:val="00113C54"/>
    <w:rsid w:val="00166CAE"/>
    <w:rsid w:val="001F1F72"/>
    <w:rsid w:val="001F64FF"/>
    <w:rsid w:val="00232600"/>
    <w:rsid w:val="002E3D96"/>
    <w:rsid w:val="00306CEC"/>
    <w:rsid w:val="00316EAD"/>
    <w:rsid w:val="00450969"/>
    <w:rsid w:val="00486AF8"/>
    <w:rsid w:val="004B1AB9"/>
    <w:rsid w:val="004C2BD8"/>
    <w:rsid w:val="00503C60"/>
    <w:rsid w:val="00524474"/>
    <w:rsid w:val="006A4BB5"/>
    <w:rsid w:val="006E17B7"/>
    <w:rsid w:val="00732173"/>
    <w:rsid w:val="00743E41"/>
    <w:rsid w:val="007B38DC"/>
    <w:rsid w:val="007F4151"/>
    <w:rsid w:val="00806D81"/>
    <w:rsid w:val="008620D9"/>
    <w:rsid w:val="008902AD"/>
    <w:rsid w:val="008A03DA"/>
    <w:rsid w:val="008F2632"/>
    <w:rsid w:val="00904095"/>
    <w:rsid w:val="00A06161"/>
    <w:rsid w:val="00A06636"/>
    <w:rsid w:val="00AA0BF3"/>
    <w:rsid w:val="00C43C9A"/>
    <w:rsid w:val="00C80FB1"/>
    <w:rsid w:val="00C85234"/>
    <w:rsid w:val="00CA7EE8"/>
    <w:rsid w:val="00CC05FD"/>
    <w:rsid w:val="00CC1252"/>
    <w:rsid w:val="00CD3C9B"/>
    <w:rsid w:val="00E31409"/>
    <w:rsid w:val="00E32811"/>
    <w:rsid w:val="00E8056D"/>
    <w:rsid w:val="00E944E6"/>
    <w:rsid w:val="00EA083E"/>
    <w:rsid w:val="00ED101D"/>
    <w:rsid w:val="00F56504"/>
    <w:rsid w:val="00F5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34C08C8-6581-4F45-80AC-AC0C9FCB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3C54"/>
    <w:rPr>
      <w:sz w:val="18"/>
      <w:szCs w:val="18"/>
    </w:rPr>
  </w:style>
  <w:style w:type="paragraph" w:styleId="CommentText">
    <w:name w:val="annotation text"/>
    <w:basedOn w:val="Normal"/>
    <w:link w:val="CommentTextChar"/>
    <w:uiPriority w:val="99"/>
    <w:semiHidden/>
    <w:unhideWhenUsed/>
    <w:rsid w:val="00113C54"/>
    <w:pPr>
      <w:spacing w:line="240" w:lineRule="auto"/>
    </w:pPr>
    <w:rPr>
      <w:sz w:val="24"/>
      <w:szCs w:val="24"/>
    </w:rPr>
  </w:style>
  <w:style w:type="character" w:customStyle="1" w:styleId="CommentTextChar">
    <w:name w:val="Comment Text Char"/>
    <w:basedOn w:val="DefaultParagraphFont"/>
    <w:link w:val="CommentText"/>
    <w:uiPriority w:val="99"/>
    <w:semiHidden/>
    <w:rsid w:val="00113C54"/>
    <w:rPr>
      <w:sz w:val="24"/>
      <w:szCs w:val="24"/>
    </w:rPr>
  </w:style>
  <w:style w:type="paragraph" w:styleId="CommentSubject">
    <w:name w:val="annotation subject"/>
    <w:basedOn w:val="CommentText"/>
    <w:next w:val="CommentText"/>
    <w:link w:val="CommentSubjectChar"/>
    <w:uiPriority w:val="99"/>
    <w:semiHidden/>
    <w:unhideWhenUsed/>
    <w:rsid w:val="00113C54"/>
    <w:rPr>
      <w:b/>
      <w:bCs/>
      <w:sz w:val="20"/>
      <w:szCs w:val="20"/>
    </w:rPr>
  </w:style>
  <w:style w:type="character" w:customStyle="1" w:styleId="CommentSubjectChar">
    <w:name w:val="Comment Subject Char"/>
    <w:basedOn w:val="CommentTextChar"/>
    <w:link w:val="CommentSubject"/>
    <w:uiPriority w:val="99"/>
    <w:semiHidden/>
    <w:rsid w:val="00113C54"/>
    <w:rPr>
      <w:b/>
      <w:bCs/>
      <w:sz w:val="20"/>
      <w:szCs w:val="20"/>
    </w:rPr>
  </w:style>
  <w:style w:type="paragraph" w:styleId="BalloonText">
    <w:name w:val="Balloon Text"/>
    <w:basedOn w:val="Normal"/>
    <w:link w:val="BalloonTextChar"/>
    <w:uiPriority w:val="99"/>
    <w:semiHidden/>
    <w:unhideWhenUsed/>
    <w:rsid w:val="00113C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C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2</cp:revision>
  <cp:lastPrinted>2016-05-05T21:54:00Z</cp:lastPrinted>
  <dcterms:created xsi:type="dcterms:W3CDTF">2016-05-05T21:55:00Z</dcterms:created>
  <dcterms:modified xsi:type="dcterms:W3CDTF">2016-05-05T21:55:00Z</dcterms:modified>
</cp:coreProperties>
</file>